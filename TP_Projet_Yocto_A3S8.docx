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TP Projet Yocto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Préparations des layers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créer les layers on utilise les commandes suivantes :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$bitbake-layers create-layer meta-esme-images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$bitbake-layers create-layer meta-esme-custom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vérifier si les layers sont activés ou non on utilise la commande suivante :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$bitbake-layers show-layers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On obtient la sortie suivante 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our définir les priorités on modifie le fichier layer.conf grâce à la commande suivante  :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gedit layer.conf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Puis on modifie la ligne « BBFILE_PRIORITY_meta-esme-images = "20" » pour le premier layer :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71925" cy="2971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Puis « BBFILE_PRIORITY_meta-esme-custom = "30" » pour le second layer pour avoir respectivement des priorités de 20 et 30.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48050" cy="2867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L’arborescence du premier layer, qui justifie sa création, est la suivante 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24400" cy="1771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L’arborescence du second layer est la suivante 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29150" cy="17716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Préparation des layers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modifier la configuration du layer « meta-esme-images » de manière à exprimer la dépendance du layer « raspberrypi », on ajoute la ligne LAYERSDEPENDS_meta-esme-images += “raspberrypi” en accédant au fichier grâce à la commande </w:t>
      </w:r>
      <w:r w:rsidDel="00000000" w:rsidR="00000000" w:rsidRPr="00000000">
        <w:rPr>
          <w:color w:val="ff0000"/>
          <w:rtl w:val="0"/>
        </w:rPr>
        <w:t xml:space="preserve">$ gedit layer.conf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32480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Activation des layers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$bitbake-layers add-layer /home/leeroy/w/src/esme-A3S8/meta-esme-images/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$bitbake-layers add-layer /home/leeroy/w/src/esme-A3S8/meta-esme-custom/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$bitbake-layers add-layer /home/leeroy/w/src/meta-raspberrypi/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des layers pour la configuration du build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deux fichiers pour l’emplacement de configuration du build et du fichier de configuration des layers pour le build open-embedded sont les fichiers build.conf et bblayers.conf qui se situent dans le build-scarthgap/conf/.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Surcharge de la recipe “rpi-config”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leeroy@leeroy-VirtualBox:~/w/build-scarthgap$ recipetool newappend /home/leeroy/w/src/esme-A3S8/meta-esme-custom/ rpi-config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NOTE: Starting bitbake server...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Loading cache: 100% |################################################################################################| Time: 0:00:01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Loaded 4688 entries from dependency cache.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WARNING: No bb files in default matched BBFILE_PATTERN_meta-esme-images '^/home/leeroy/w/src/esme-A3S8/meta-esme-images/'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WARNING: No bb files in default matched BBFILE_PATTERN_meta-esme-custom '^/home/leeroy/w/src/esme-A3S8/meta-esme-custom/'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Summary: There were 2 WARNING messages.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/home/leeroy/w/src/esme-A3S8/meta-esme-custom/recipes-bsp/bootfiles/rpi-config_git.bbappend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leeroy@leeroy-VirtualBox:~/w/src/esme-A3S8/meta-esme-custom/recipes-bsp/bootfiles$ gedit rpi-config_git.bbappend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On ecrit la ligne suivante : ENABLE_UART = “1”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Vérification de la mise à jour de la recipe rpi-config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leeroy@leeroy-VirtualBox:~/w/src/esme-A3S8$ bitbake -e rpi-config | grep UART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# $ENABLE_UART [2 operations]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ENABLE_UART="1"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 UART support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echo "# Enable UART" &gt;&gt;$CONFIG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bbfatal "Invalid value for ENABLE_UART [1]. The value for ENABLE_UART can be 0 or 1."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bbfatal "Invalid configuration: RPI_USE_U_BOOT requires to enable the UART in config.txt for raspberrypi0-wifi"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echo "# U-Boot requires UART" &gt;&gt;$CONFIG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bitbake rpi-test-image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Loading cache: 100% |################################################################################################| Time: 0:00:01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Loaded 4686 entries from dependency cache.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WARNING: No bb files in default matched BBFILE_PATTERN_meta-esme-images '^/home/leeroy/w/src/esme-A3S8/meta-esme-images/'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NOTE: Resolving any missing task queue dependencies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Build Configuration: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BB_VERSION       </w:t>
        <w:tab/>
        <w:t xml:space="preserve">= "2.8.0"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BUILD_SYS        </w:t>
        <w:tab/>
        <w:t xml:space="preserve">= "x86_64-linux"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NATIVELSBSTRING  </w:t>
        <w:tab/>
        <w:t xml:space="preserve">= "universal"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TARGET_SYS       </w:t>
        <w:tab/>
        <w:t xml:space="preserve">= "arm-poky-linux-gnueabi"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MACHINE          </w:t>
        <w:tab/>
        <w:t xml:space="preserve">= "raspberrypi0-wifi"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DISTRO           </w:t>
        <w:tab/>
        <w:t xml:space="preserve">= "poky"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DISTRO_VERSION   </w:t>
        <w:tab/>
        <w:t xml:space="preserve">= "5.0.4"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TUNE_FEATURES    </w:t>
        <w:tab/>
        <w:t xml:space="preserve">= "arm thumb vfp arm1176jzfs callconvention-hard"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TARGET_FPU       </w:t>
        <w:tab/>
        <w:t xml:space="preserve">= "hard"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meta            </w:t>
        <w:tab/>
        <w:t xml:space="preserve">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meta-poky       </w:t>
        <w:tab/>
        <w:t xml:space="preserve">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meta-yocto-bsp   </w:t>
        <w:tab/>
        <w:t xml:space="preserve">= "scarthgap:200d12b6a58ad961d60a7774ca0f7a9d29498724"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meta-oe         </w:t>
        <w:tab/>
        <w:t xml:space="preserve">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meta-python     </w:t>
        <w:tab/>
        <w:t xml:space="preserve">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meta-networking </w:t>
        <w:tab/>
        <w:t xml:space="preserve">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meta-filesystems </w:t>
        <w:tab/>
        <w:t xml:space="preserve">= "scarthgap:72018ca1b1a471226917e8246e8bbf9a374ccf97"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meta-esme-custom </w:t>
        <w:tab/>
        <w:t xml:space="preserve">= "scart:d22182cc5355069b5095a24987a9c9669b2d95c3"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meta-raspberrypi </w:t>
        <w:tab/>
        <w:t xml:space="preserve">= "scarthgap:6df7e028a2b7b2d8cab0745dc0ed2eebc3742a17"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meta-esme-images </w:t>
        <w:tab/>
        <w:t xml:space="preserve">= "scart:d22182cc5355069b5095a24987a9c9669b2d95c3"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Sstate summary: Wanted 3 Local 0 Mirrors 0 Missed 3 Current 2403 (0% match, 99% complete)##################      </w:t>
        <w:tab/>
        <w:t xml:space="preserve">| ETA:  0:00:00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Removing 3 stale sstate objects for arch raspberrypi0_wifi: 100% |###################################################| Time: 0:00:00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NOTE: Executing Tasks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NOTE: Tasks Summary: Attempted 4901 tasks of which 4894 didn't need to be rerun and all succeeded.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leeroy@leeroy-VirtualBox:~/w/build-scarthgap/tmp/deploy/images/raspberrypi0-wifi$ sudo bmaptool copy --bmap rpi-test-image-raspberrypi0-wifi.rootfs.wic.bmap rpi-test-image-raspberrypi0-wifi.rootfs.wic.bz2 /dev/sdb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bmaptool: info: block map format version 2.0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bmaptool: info: 113357 blocks of size 4096 (442.8 MiB), mapped 52083 blocks (203.4 MiB or 45.9%)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bmaptool: info: copying image 'rpi-test-image-raspberrypi0-wifi.rootfs.wic.bz2' to block device '/dev/sdb' using bmap file 'rpi-test-image-raspberrypi0-wifi.rootfs.wic.bmap'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bmaptool: info: 100% copied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bmaptool: info: synchronizing '/dev/sdb'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bmaptool: info: copying time: 54.7s, copying speed 3.7 MiB/sec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8) Programme en C permettant d’allumer la led de la carte par la GPIO 17 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&lt;gpiod.h&gt;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GPIO_CHIP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"/dev/gpiochip0"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Chemin du contrôleur GPIO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GPIO_PIN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// Numéro de la GPIO à utiliser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TOGGLE_INTERVAL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// Intervalle de basculement (en secondes)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gpiod_chip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chip;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gpiod_line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line;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Initialisation de la valeur (0 : éteint, 1 : allumé)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Ouvrir le contrôleur GPIO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chip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gpiod_chip_open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(GPIO_CHIP);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chip)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"Erreur : Impossible d'ouvrir le contrôleur GPIO"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Obtenir la ligne GPIO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gpiod_chip_get_line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(chip, GPIO_PIN);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line)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"Erreur : Impossible d'obtenir la ligne GPIO"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gpiod_chip_close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(chip);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Configurer la ligne GPIO en sortie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gpiod_line_request_output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(line,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"gpio-toggle"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"Erreur : Impossible de configurer la ligne GPIO en sortie"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gpiod_chip_close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(chip);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"Contrôle de la LED sur GPIO#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(Ctrl+C pour arrêter)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GPIO_PIN);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Boucle infinie pour basculer l'état de la LED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value;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Inverser la valeur (0 -&gt; 1 ou 1 -&gt; 0)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gpiod_line_set_value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(line, value)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"Erreur : Impossible de modifier la valeur GPIO"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"GPIO#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est maintenant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GPIO_PIN,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"ALLUMÉE"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"ÉTEINTE"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(TOGGLE_INTERVAL);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Libérer les ressources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gpiod_line_release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(line);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gpiod_chip_close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(chip);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9)</w:t>
      </w:r>
      <w:ins w:author="Thomas LOSCHI" w:id="0" w:date="2024-11-20T13:59:02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Fichier Makefile :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Répertoires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?= ./.install/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Fichiers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:= gpio-toggle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esme-led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Fichiers objets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.c,.o,$(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ls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.c))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Options de compilation et d'édition de liens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CFLAGS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pkg-config --cflags libgpiod)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LDLIBS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pkg-config --libs libgpiod)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Cible par défaut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Cible d'installation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# Créer le répertoire d'installation s'il n'existe pas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mkdir -p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/usr/bin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# Copier le programme dans le répertoire d'installation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/usr/bin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echo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installé dans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/usr/bin"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Cible pour nettoyer les fichiers générés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-rf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echo "Nettoyage effectué"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10) création d’un script de démarrage 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#!/bin/sh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 BEGIN INIT INFO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Provides: esme-led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Required-Start: $remote_fs $time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Required-Stop: $remote_fs $time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Default-Start: 3 4 5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Default-Stop: 0 1 2 6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Short-Description: ESME LED GPIO#17 toggle service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 END INIT INFO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Variables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DAEMON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"/usr/bin/gpiod"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"esme-led"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"/var/run/${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}.pid"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..."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start-stop-daemon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--quiet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--make-pidfile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--pidfile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$PIDFILE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--exec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$DAEMON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started."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start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;;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"Stopping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..."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start-stop-daemon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--quiet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--pidfile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$PIDFILE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stopped."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running."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;;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"Restarting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..."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stop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;;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$PIDFILE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]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$PIDFILE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/dev/null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2&gt;&amp;1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running with PID=$(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$PIDFILE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stopped"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;;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"Usage: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(start | stop | restart | status)"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;;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esac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11)Enrechissement du Makefile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Répertoires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?= ./.install/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Fichiers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:= gpio-toggle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esme-led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Fichiers objets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.c,.o,$(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ls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.c))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Options de compilation et d'édition de liens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CFLAGS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pkg-config --cflags libgpiod)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LDLIBS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pkg-config --libs libgpiod)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Cible par défaut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Cible d'installation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# Créer le répertoire d'installation s'il n'existe pas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mkdir -p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/usr/bin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# Copier le programme dans le répertoire d'installation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/usr/bin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echo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installé dans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/usr/bin"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# Créer le répertoire d'installation s'il n'existe pas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mkdir -p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/etc/init.d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# Copier le script esme-led dans /etc/init.d et ajuster les permissions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/etc/init.d/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chmod 0755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/etc/init.d/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echo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installé dans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INSTALL_DIR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/etc/init.d avec chmod 0755"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Cible pour nettoyer les fichiers générés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-rf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echo "Nettoyage effectué"</w:t>
      </w:r>
    </w:p>
    <w:p w:rsidR="00000000" w:rsidDel="00000000" w:rsidP="00000000" w:rsidRDefault="00000000" w:rsidRPr="00000000" w14:paraId="0000013C">
      <w:pPr>
        <w:ind w:left="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12) DEVTOOL : création d’un workspace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devtool  create-workspace --create-only ~/w/src/esme-A3S8/workspace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devtool status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48325" cy="51897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18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13 ) devtool add esme-gpio ~/w/src/gpio-toggle/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recipetool edit esme-gpio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(inherit pkgconfig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DEPENDS += "libgpiod (&lt;2.0)")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bitbake esme-gpio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Build Configuration: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BB_VERSION       </w:t>
        <w:tab/>
        <w:t xml:space="preserve">= "2.8.0"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BUILD_SYS        </w:t>
        <w:tab/>
        <w:t xml:space="preserve">= "x86_64-linux"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NATIVELSBSTRING  </w:t>
        <w:tab/>
        <w:t xml:space="preserve">= "universal"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TARGET_SYS       </w:t>
        <w:tab/>
        <w:t xml:space="preserve">= "arm-poky-linux-gnueabi"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MACHINE          </w:t>
        <w:tab/>
        <w:t xml:space="preserve">= "raspberrypi0-wifi"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DISTRO           </w:t>
        <w:tab/>
        <w:t xml:space="preserve">= "poky"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DISTRO_VERSION   </w:t>
        <w:tab/>
        <w:t xml:space="preserve">= "5.0.4"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TUNE_FEATURES    </w:t>
        <w:tab/>
        <w:t xml:space="preserve">= "arm thumb vfp arm1176jzfs callconvention-hard"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TARGET_FPU       </w:t>
        <w:tab/>
        <w:t xml:space="preserve">= "hard"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meta            </w:t>
        <w:tab/>
        <w:t xml:space="preserve">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meta-poky       </w:t>
        <w:tab/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meta-yocto-bsp   </w:t>
        <w:tab/>
        <w:t xml:space="preserve">= "scarthgap:200d12b6a58ad961d60a7774ca0f7a9d29498724"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meta-oe         </w:t>
        <w:tab/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meta-python     </w:t>
        <w:tab/>
        <w:t xml:space="preserve">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meta-networking </w:t>
        <w:tab/>
        <w:t xml:space="preserve">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meta-filesystems </w:t>
        <w:tab/>
        <w:t xml:space="preserve">= "scarthgap:72018ca1b1a471226917e8246e8bbf9a374ccf97"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meta-esme-custom </w:t>
        <w:tab/>
        <w:t xml:space="preserve">= "scart:d22182cc5355069b5095a24987a9c9669b2d95c3"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meta-raspberrypi </w:t>
        <w:tab/>
        <w:t xml:space="preserve">= "scarthgap:6df7e028a2b7b2d8cab0745dc0ed2eebc3742a17"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meta-esme-images </w:t>
        <w:tab/>
        <w:t xml:space="preserve">= "scart:d22182cc5355069b5095a24987a9c9669b2d95c3"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workspace        </w:t>
        <w:tab/>
        <w:t xml:space="preserve">= "&lt;unknown&gt;:&lt;unknown&gt;"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Sstate summary: Wanted 7 Local 0 Mirrors 0 Missed 7 Current 295 (0% match, 97% complete)###################      </w:t>
        <w:tab/>
        <w:t xml:space="preserve">| ETA:  0:00:00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Removing 6 stale sstate objects for arch arm1176jzfshf-vfp: 100% |###################################################| Time: 0:00:00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Removing 1 stale sstate objects for arch raspberrypi0_wifi: 100% |###################################################| Time: 0:00:00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14) Mise à jour de la version préférée de libgpiod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on se rend dans notre dossier de build du projet yocto et on execute la cmd bitbake-layers show-recipes libgpiod : 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leeroy@leeroy-VirtualBox:~/w/build-scarthgap$ bitbake-layers show-recipes libgpiod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NOTE: Starting bitbake server...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Loading cache: 100% |#################################################| Time: 0:00:01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Loaded 4686 entries from dependency cache.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Parsing recipes: 100% |###############################################| Time: 0:00:00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Parsing of 2779 .bb files complete (2778 cached, 1 parsed). 4687 targets, 438 skipped, 0 masked, 0 errors.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WARNING: No bb files in default matched BBFILE_PATTERN_meta-esme-images '^/home/leeroy/w/src/esme-A3S8/meta-esme-images/'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Summary: There was 1 WARNING message.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=== Matching recipes: ===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libgpiod: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meta-oe          </w:t>
        <w:tab/>
        <w:t xml:space="preserve">2.1.2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meta-oe          </w:t>
        <w:tab/>
        <w:t xml:space="preserve">1.6.4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on edit  le dossier conf/local.conf dans build-scarthgap et on ajoute la ligne PREFERRED_VERSION_libgpiod = "1.6.4"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15) dans la recipe on modifie la ligne du do-install comme ceci :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oe_runmake install INSTALL_DIR=${D}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